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4E815" w14:textId="7F703646" w:rsidR="00017859" w:rsidRDefault="00FB61E1" w:rsidP="00D92BA8">
      <w:r w:rsidRPr="00FB61E1">
        <w:rPr>
          <w:b/>
          <w:bCs/>
        </w:rPr>
        <w:t xml:space="preserve">Model-Based </w:t>
      </w:r>
      <w:ins w:id="0" w:author="Dixit, Sanjay" w:date="2015-12-04T07:52:00Z">
        <w:r w:rsidR="00C56530">
          <w:rPr>
            <w:b/>
            <w:bCs/>
          </w:rPr>
          <w:t xml:space="preserve">Assessment of </w:t>
        </w:r>
      </w:ins>
      <w:ins w:id="1" w:author="Dixit, Sanjay" w:date="2015-12-04T07:53:00Z">
        <w:r w:rsidR="00C56530">
          <w:rPr>
            <w:b/>
            <w:bCs/>
          </w:rPr>
          <w:t xml:space="preserve">Efficacy of </w:t>
        </w:r>
      </w:ins>
      <w:r>
        <w:rPr>
          <w:b/>
          <w:bCs/>
        </w:rPr>
        <w:t xml:space="preserve">Discrimination Parameters </w:t>
      </w:r>
      <w:ins w:id="2" w:author="Dixit, Sanjay" w:date="2015-12-04T07:54:00Z">
        <w:r w:rsidR="00C56530">
          <w:rPr>
            <w:b/>
            <w:bCs/>
          </w:rPr>
          <w:t xml:space="preserve">to Adequately Distinguish VT from SVT in </w:t>
        </w:r>
      </w:ins>
      <w:r w:rsidR="000A41DD">
        <w:rPr>
          <w:b/>
          <w:bCs/>
        </w:rPr>
        <w:t>Different Arrhythmia</w:t>
      </w:r>
      <w:ins w:id="3" w:author="Dixit, Sanjay" w:date="2015-12-04T07:55:00Z">
        <w:r w:rsidR="00C56530">
          <w:rPr>
            <w:b/>
            <w:bCs/>
          </w:rPr>
          <w:t xml:space="preserve"> Scenarios</w:t>
        </w:r>
      </w:ins>
      <w:r w:rsidR="000D43BD">
        <w:br/>
      </w:r>
      <w:r w:rsidR="000D43BD">
        <w:br/>
      </w:r>
    </w:p>
    <w:p w14:paraId="0218229B" w14:textId="744A8538" w:rsidR="002932EC" w:rsidRDefault="000D43BD" w:rsidP="00D92BA8">
      <w:r>
        <w:br/>
      </w:r>
      <w:r>
        <w:rPr>
          <w:i/>
          <w:iCs/>
        </w:rPr>
        <w:t>Abstract:</w:t>
      </w:r>
      <w:r>
        <w:br/>
      </w:r>
      <w:r w:rsidRPr="000D43BD">
        <w:rPr>
          <w:b/>
        </w:rPr>
        <w:t>Introduction:</w:t>
      </w:r>
      <w:r>
        <w:br/>
      </w:r>
      <w:ins w:id="4" w:author="Dixit, Sanjay" w:date="2015-12-04T07:59:00Z">
        <w:r w:rsidR="00A371B4">
          <w:t xml:space="preserve">In patients receiving </w:t>
        </w:r>
        <w:r w:rsidR="00C56530">
          <w:t>implantable</w:t>
        </w:r>
      </w:ins>
      <w:ins w:id="5" w:author="Dixit, Sanjay" w:date="2015-12-04T07:57:00Z">
        <w:r w:rsidR="00C56530">
          <w:t xml:space="preserve"> </w:t>
        </w:r>
      </w:ins>
      <w:proofErr w:type="spellStart"/>
      <w:ins w:id="6" w:author="Dixit, Sanjay" w:date="2015-12-04T07:59:00Z">
        <w:r w:rsidR="00C56530">
          <w:t>cardioverter</w:t>
        </w:r>
        <w:proofErr w:type="spellEnd"/>
        <w:r w:rsidR="00C56530">
          <w:t xml:space="preserve">-defibrillators </w:t>
        </w:r>
      </w:ins>
      <w:ins w:id="7" w:author="Dixit, Sanjay" w:date="2015-12-04T08:01:00Z">
        <w:r w:rsidR="00A371B4">
          <w:t>various discrimination algorithms</w:t>
        </w:r>
      </w:ins>
      <w:ins w:id="8" w:author="Dixit, Sanjay" w:date="2015-12-04T08:02:00Z">
        <w:r w:rsidR="00A371B4">
          <w:t xml:space="preserve"> (DA)</w:t>
        </w:r>
      </w:ins>
      <w:ins w:id="9" w:author="Dixit, Sanjay" w:date="2015-12-04T08:01:00Z">
        <w:r w:rsidR="00A371B4">
          <w:t xml:space="preserve"> are utilized in </w:t>
        </w:r>
      </w:ins>
      <w:ins w:id="10" w:author="Dixit, Sanjay" w:date="2015-12-04T07:59:00Z">
        <w:r w:rsidR="00435E61">
          <w:t>to distinguish</w:t>
        </w:r>
        <w:r w:rsidR="00C56530">
          <w:t xml:space="preserve"> supraventricular </w:t>
        </w:r>
      </w:ins>
      <w:ins w:id="11" w:author="Dixit, Sanjay" w:date="2015-12-04T08:00:00Z">
        <w:r w:rsidR="00C56530">
          <w:t xml:space="preserve">from ventricular </w:t>
        </w:r>
        <w:proofErr w:type="spellStart"/>
        <w:r w:rsidR="00C56530">
          <w:t>tachycardias</w:t>
        </w:r>
        <w:proofErr w:type="spellEnd"/>
        <w:r w:rsidR="00C56530">
          <w:t xml:space="preserve"> (SVT and VT, respectively). </w:t>
        </w:r>
      </w:ins>
      <w:ins w:id="12" w:author="Dixit, Sanjay" w:date="2015-12-04T08:03:00Z">
        <w:r w:rsidR="00A371B4">
          <w:t xml:space="preserve">The arrhythmia </w:t>
        </w:r>
      </w:ins>
      <w:r w:rsidR="002932EC">
        <w:t>cutoff rate</w:t>
      </w:r>
      <w:r w:rsidR="000039F2">
        <w:t xml:space="preserve"> (CO)</w:t>
      </w:r>
      <w:r w:rsidR="002932EC">
        <w:t xml:space="preserve">, </w:t>
      </w:r>
      <w:proofErr w:type="gramStart"/>
      <w:r w:rsidR="002932EC">
        <w:t>therapy monitoring delay</w:t>
      </w:r>
      <w:r w:rsidR="000039F2">
        <w:t xml:space="preserve"> (DL)</w:t>
      </w:r>
      <w:r w:rsidR="002932EC">
        <w:t xml:space="preserve"> or number of consecutive beats in detection zone </w:t>
      </w:r>
      <w:r w:rsidR="00CA26D3">
        <w:t xml:space="preserve">(NB) </w:t>
      </w:r>
      <w:r w:rsidR="002932EC">
        <w:t>affect</w:t>
      </w:r>
      <w:proofErr w:type="gramEnd"/>
      <w:r w:rsidR="002932EC">
        <w:t xml:space="preserve"> the accuracy of </w:t>
      </w:r>
      <w:ins w:id="13" w:author="Dixit, Sanjay" w:date="2015-12-04T08:04:00Z">
        <w:r w:rsidR="00A371B4">
          <w:t>DA</w:t>
        </w:r>
      </w:ins>
      <w:r w:rsidR="002932EC">
        <w:t xml:space="preserve">.  </w:t>
      </w:r>
      <w:ins w:id="14" w:author="Dixit, Sanjay" w:date="2015-12-04T08:04:00Z">
        <w:r w:rsidR="00A371B4">
          <w:t>However</w:t>
        </w:r>
      </w:ins>
      <w:ins w:id="15" w:author="Dixit, Sanjay" w:date="2015-12-04T08:05:00Z">
        <w:r w:rsidR="00A371B4">
          <w:t>,</w:t>
        </w:r>
      </w:ins>
      <w:ins w:id="16" w:author="Dixit, Sanjay" w:date="2015-12-04T08:04:00Z">
        <w:r w:rsidR="00A371B4">
          <w:t xml:space="preserve"> there is paucity of clinical data </w:t>
        </w:r>
      </w:ins>
      <w:ins w:id="17" w:author="Dixit, Sanjay" w:date="2015-12-04T08:06:00Z">
        <w:r w:rsidR="00A371B4">
          <w:t xml:space="preserve">assessing </w:t>
        </w:r>
      </w:ins>
      <w:ins w:id="18" w:author="Dixit, Sanjay" w:date="2015-12-04T08:05:00Z">
        <w:r w:rsidR="00A371B4">
          <w:t xml:space="preserve">the </w:t>
        </w:r>
      </w:ins>
      <w:ins w:id="19" w:author="Dixit, Sanjay" w:date="2015-12-04T08:06:00Z">
        <w:r w:rsidR="00A371B4">
          <w:t xml:space="preserve">impact of </w:t>
        </w:r>
      </w:ins>
      <w:ins w:id="20" w:author="Dixit, Sanjay" w:date="2015-12-04T08:05:00Z">
        <w:r w:rsidR="00A371B4">
          <w:t>modifying these variables</w:t>
        </w:r>
      </w:ins>
      <w:ins w:id="21" w:author="Dixit, Sanjay" w:date="2015-12-04T08:07:00Z">
        <w:r w:rsidR="00A371B4">
          <w:t xml:space="preserve"> </w:t>
        </w:r>
      </w:ins>
      <w:ins w:id="22" w:author="Dixit, Sanjay" w:date="2015-12-04T08:05:00Z">
        <w:r w:rsidR="00A371B4">
          <w:t xml:space="preserve">on efficacy of various DA. </w:t>
        </w:r>
      </w:ins>
      <w:r w:rsidR="00664921">
        <w:t>We</w:t>
      </w:r>
      <w:r w:rsidR="002932EC">
        <w:t xml:space="preserve"> aimed to study misclassification rates for different arrhythmias </w:t>
      </w:r>
      <w:r w:rsidR="00512E0F">
        <w:t xml:space="preserve">and cohort characteristics </w:t>
      </w:r>
      <w:r w:rsidR="002932EC">
        <w:t xml:space="preserve">at various CO </w:t>
      </w:r>
      <w:r w:rsidR="0015229A">
        <w:t>and DL</w:t>
      </w:r>
      <w:r w:rsidR="00E73A7B">
        <w:t>/NB</w:t>
      </w:r>
      <w:r w:rsidR="0015229A">
        <w:t xml:space="preserve"> </w:t>
      </w:r>
      <w:r w:rsidR="002932EC">
        <w:t xml:space="preserve">values using a large simulated </w:t>
      </w:r>
      <w:r w:rsidR="00817451">
        <w:t>cohort</w:t>
      </w:r>
      <w:r w:rsidR="002932EC">
        <w:t>.</w:t>
      </w:r>
    </w:p>
    <w:p w14:paraId="7DE798DB" w14:textId="70B161D5" w:rsidR="00D21E56" w:rsidRDefault="000D43BD" w:rsidP="00D21E56">
      <w:r w:rsidRPr="000D43BD">
        <w:rPr>
          <w:b/>
        </w:rPr>
        <w:t>Methods:</w:t>
      </w:r>
      <w:bookmarkStart w:id="23" w:name="_GoBack"/>
      <w:bookmarkEnd w:id="23"/>
      <w:r>
        <w:br/>
      </w:r>
      <w:r w:rsidR="00D21E56">
        <w:t>U</w:t>
      </w:r>
      <w:r w:rsidR="00D21E56" w:rsidRPr="00FB61E1">
        <w:t>s</w:t>
      </w:r>
      <w:r w:rsidR="00D21E56">
        <w:t>ing</w:t>
      </w:r>
      <w:r w:rsidR="00D21E56" w:rsidRPr="00FB61E1">
        <w:t xml:space="preserve"> </w:t>
      </w:r>
      <w:r w:rsidR="00D21E56">
        <w:t xml:space="preserve">a heart </w:t>
      </w:r>
      <w:r w:rsidR="00D21E56" w:rsidRPr="00FB61E1">
        <w:t>computer model</w:t>
      </w:r>
      <w:r w:rsidR="00D21E56">
        <w:t xml:space="preserve"> we performed a model-based trial by prospectively testing a large sample of simulated arrhythmia episodes </w:t>
      </w:r>
      <w:ins w:id="24" w:author="Dixit, Sanjay" w:date="2015-12-04T09:32:00Z">
        <w:r w:rsidR="00435E61">
          <w:t>[</w:t>
        </w:r>
      </w:ins>
      <w:r w:rsidR="00D21E56">
        <w:t>a</w:t>
      </w:r>
      <w:r w:rsidR="00D21E56" w:rsidRPr="00FB61E1">
        <w:t xml:space="preserve">trial </w:t>
      </w:r>
      <w:r w:rsidR="00D21E56">
        <w:t>f</w:t>
      </w:r>
      <w:r w:rsidR="00D21E56" w:rsidRPr="00FB61E1">
        <w:t xml:space="preserve">ibrillation, </w:t>
      </w:r>
      <w:r w:rsidR="00D21E56">
        <w:t>a</w:t>
      </w:r>
      <w:r w:rsidR="00D21E56" w:rsidRPr="00FB61E1">
        <w:t xml:space="preserve">trial </w:t>
      </w:r>
      <w:r w:rsidR="00D21E56">
        <w:t>f</w:t>
      </w:r>
      <w:r w:rsidR="00D21E56" w:rsidRPr="00FB61E1">
        <w:t>lutter</w:t>
      </w:r>
      <w:r w:rsidR="00D21E56">
        <w:t xml:space="preserve"> (A</w:t>
      </w:r>
      <w:ins w:id="25" w:author="Dixit, Sanjay" w:date="2015-12-04T09:31:00Z">
        <w:r w:rsidR="00435E61">
          <w:t>FL</w:t>
        </w:r>
      </w:ins>
      <w:r w:rsidR="00D21E56">
        <w:t>)</w:t>
      </w:r>
      <w:r w:rsidR="00D21E56" w:rsidRPr="00FB61E1">
        <w:t xml:space="preserve">, </w:t>
      </w:r>
      <w:r w:rsidR="00D21E56">
        <w:t>o</w:t>
      </w:r>
      <w:r w:rsidR="00D21E56" w:rsidRPr="00FB61E1">
        <w:t xml:space="preserve">ther </w:t>
      </w:r>
      <w:r w:rsidR="00D21E56">
        <w:t>SVT</w:t>
      </w:r>
      <w:r w:rsidR="00D21E56" w:rsidRPr="00FB61E1">
        <w:t xml:space="preserve">, </w:t>
      </w:r>
      <w:r w:rsidR="00D21E56">
        <w:t>sustained and n</w:t>
      </w:r>
      <w:r w:rsidR="00D21E56" w:rsidRPr="00FB61E1">
        <w:t>on-sustained VT</w:t>
      </w:r>
      <w:r w:rsidR="00D21E56">
        <w:t xml:space="preserve">, </w:t>
      </w:r>
      <w:r w:rsidR="00D21E56" w:rsidRPr="00FB61E1">
        <w:t>VF</w:t>
      </w:r>
      <w:ins w:id="26" w:author="mlab" w:date="2015-12-04T13:12:00Z">
        <w:r w:rsidR="00C36BDB">
          <w:t>]</w:t>
        </w:r>
      </w:ins>
      <w:r w:rsidR="00D21E56">
        <w:t xml:space="preserve">. Each episode was run through our implementations of two separate </w:t>
      </w:r>
      <w:ins w:id="27" w:author="Dixit, Sanjay" w:date="2015-12-04T09:32:00Z">
        <w:r w:rsidR="00435E61">
          <w:t>DA</w:t>
        </w:r>
      </w:ins>
      <w:r w:rsidR="00D21E56">
        <w:t>: Rhythm ID (RHID; Boston Scientific) and PR Logic + Wavelet (PRLW; Medtronic).</w:t>
      </w:r>
      <w:r w:rsidR="00D21E56" w:rsidRPr="00FB61E1">
        <w:t xml:space="preserve"> </w:t>
      </w:r>
      <w:r w:rsidR="00D21E56">
        <w:t xml:space="preserve"> </w:t>
      </w:r>
      <w:ins w:id="28" w:author="mlab" w:date="2015-12-04T13:04:00Z">
        <w:r w:rsidR="00C36BDB">
          <w:t xml:space="preserve">The VT zone was given a cut-off rate of </w:t>
        </w:r>
      </w:ins>
      <w:r w:rsidR="00D21E56">
        <w:t xml:space="preserve">150bpm in both </w:t>
      </w:r>
      <w:ins w:id="29" w:author="Dixit, Sanjay" w:date="2015-12-04T09:34:00Z">
        <w:r w:rsidR="00435E61">
          <w:t>DA</w:t>
        </w:r>
      </w:ins>
      <w:r w:rsidR="00D21E56">
        <w:t>. Each arrhythmia was tested with three different CO settings (170, 184, 200 bpm) and variable RHID DL (1-1</w:t>
      </w:r>
      <w:ins w:id="30" w:author="mlab" w:date="2015-12-04T13:16:00Z">
        <w:r w:rsidR="008158C5">
          <w:t>2</w:t>
        </w:r>
      </w:ins>
      <w:r w:rsidR="00D21E56">
        <w:t>sec) and PRLW NB settings (8-3</w:t>
      </w:r>
      <w:ins w:id="31" w:author="mlab" w:date="2015-12-04T13:16:00Z">
        <w:r w:rsidR="008158C5">
          <w:t>4</w:t>
        </w:r>
      </w:ins>
      <w:r w:rsidR="00D21E56">
        <w:t xml:space="preserve"> consecutive beats). </w:t>
      </w:r>
    </w:p>
    <w:p w14:paraId="6E75B5C1" w14:textId="7FEDBC2C" w:rsidR="00817451" w:rsidRDefault="000D43BD" w:rsidP="00743E48">
      <w:r w:rsidRPr="000D43BD">
        <w:rPr>
          <w:b/>
        </w:rPr>
        <w:t>Results:</w:t>
      </w:r>
      <w:r>
        <w:br/>
      </w:r>
      <w:r w:rsidR="00492F2C">
        <w:t xml:space="preserve">A total of 11,400 episodes were run through both </w:t>
      </w:r>
      <w:ins w:id="32" w:author="Dixit, Sanjay" w:date="2015-12-04T09:35:00Z">
        <w:r w:rsidR="00435E61">
          <w:t>DA</w:t>
        </w:r>
      </w:ins>
      <w:r w:rsidR="00492F2C">
        <w:t xml:space="preserve">.  Specificity </w:t>
      </w:r>
      <w:ins w:id="33" w:author="Dixit, Sanjay" w:date="2015-12-04T09:35:00Z">
        <w:r w:rsidR="00435E61">
          <w:t xml:space="preserve">of both DA </w:t>
        </w:r>
      </w:ins>
      <w:r w:rsidR="00492F2C">
        <w:t>increase</w:t>
      </w:r>
      <w:ins w:id="34" w:author="Dixit, Sanjay" w:date="2015-12-04T09:35:00Z">
        <w:r w:rsidR="00435E61">
          <w:t>d</w:t>
        </w:r>
      </w:ins>
      <w:r w:rsidR="00492F2C">
        <w:t xml:space="preserve"> with </w:t>
      </w:r>
      <w:r w:rsidR="00137A8B">
        <w:t>the DL/NB</w:t>
      </w:r>
      <w:r w:rsidR="007F0AA9">
        <w:t xml:space="preserve"> value</w:t>
      </w:r>
      <w:r w:rsidR="0069573D">
        <w:t xml:space="preserve"> and</w:t>
      </w:r>
      <w:ins w:id="35" w:author="mlab" w:date="2015-12-04T13:02:00Z">
        <w:r w:rsidR="00C36BDB">
          <w:t xml:space="preserve"> stops increasing </w:t>
        </w:r>
      </w:ins>
      <w:r w:rsidR="00B152D5">
        <w:t>at DL=10</w:t>
      </w:r>
      <w:r w:rsidR="00B510DA">
        <w:t xml:space="preserve"> (RHID)</w:t>
      </w:r>
      <w:r w:rsidR="00492F2C">
        <w:t xml:space="preserve"> and</w:t>
      </w:r>
      <w:r w:rsidR="00B152D5">
        <w:t xml:space="preserve"> NB=30</w:t>
      </w:r>
      <w:r w:rsidR="00B510DA">
        <w:t xml:space="preserve"> (PRLW)</w:t>
      </w:r>
      <w:r w:rsidR="00FA6A50">
        <w:t xml:space="preserve"> for all CO</w:t>
      </w:r>
      <w:r w:rsidR="00B510DA">
        <w:t xml:space="preserve"> values</w:t>
      </w:r>
      <w:r w:rsidR="00FC394E">
        <w:t>.</w:t>
      </w:r>
      <w:r w:rsidR="00492F2C">
        <w:t xml:space="preserve"> </w:t>
      </w:r>
      <w:r w:rsidR="00F320F4">
        <w:t>RHID</w:t>
      </w:r>
      <w:r w:rsidR="00137A8B">
        <w:t>’s</w:t>
      </w:r>
      <w:r w:rsidR="00B05012">
        <w:t xml:space="preserve"> </w:t>
      </w:r>
      <w:r w:rsidR="00B510DA">
        <w:t>sp</w:t>
      </w:r>
      <w:r w:rsidR="00FE496B">
        <w:t>ecificity</w:t>
      </w:r>
      <w:r w:rsidR="00137A8B">
        <w:t xml:space="preserve"> </w:t>
      </w:r>
      <w:r w:rsidR="00DA028F">
        <w:t>was highest (.97</w:t>
      </w:r>
      <w:r w:rsidR="00F320F4">
        <w:t xml:space="preserve">) for </w:t>
      </w:r>
      <w:r w:rsidR="00137A8B">
        <w:t>CO=</w:t>
      </w:r>
      <w:r w:rsidR="00F320F4">
        <w:t>200</w:t>
      </w:r>
      <w:r w:rsidR="00CB4CD0">
        <w:t>, D</w:t>
      </w:r>
      <w:r w:rsidR="00137A8B">
        <w:t>L</w:t>
      </w:r>
      <w:r w:rsidR="00CB4CD0">
        <w:t>=10</w:t>
      </w:r>
      <w:r w:rsidR="00F320F4">
        <w:t xml:space="preserve"> </w:t>
      </w:r>
      <w:r w:rsidR="00D869C4">
        <w:t xml:space="preserve">and </w:t>
      </w:r>
      <w:r w:rsidR="00DA028F">
        <w:t>lowest (.89</w:t>
      </w:r>
      <w:r w:rsidR="00743E48">
        <w:t xml:space="preserve">) for </w:t>
      </w:r>
      <w:r w:rsidR="00137A8B">
        <w:t>CO</w:t>
      </w:r>
      <w:r w:rsidR="00743E48">
        <w:t xml:space="preserve"> = 2</w:t>
      </w:r>
      <w:r w:rsidR="00F320F4">
        <w:t>00</w:t>
      </w:r>
      <w:r w:rsidR="00FB61E1" w:rsidRPr="00FB61E1">
        <w:t xml:space="preserve">, </w:t>
      </w:r>
      <w:r w:rsidR="00F320F4">
        <w:t>D</w:t>
      </w:r>
      <w:r w:rsidR="00137A8B">
        <w:t xml:space="preserve">L </w:t>
      </w:r>
      <w:r w:rsidR="00F320F4">
        <w:t>=</w:t>
      </w:r>
      <w:r w:rsidR="00137A8B">
        <w:t xml:space="preserve"> </w:t>
      </w:r>
      <w:r w:rsidR="00F320F4">
        <w:t>1</w:t>
      </w:r>
      <w:r w:rsidR="00181636">
        <w:t xml:space="preserve"> (all with</w:t>
      </w:r>
      <w:r w:rsidR="0000181A">
        <w:t xml:space="preserve"> 95% CI width .</w:t>
      </w:r>
      <w:r w:rsidR="0000458C">
        <w:t>00</w:t>
      </w:r>
      <w:r w:rsidR="000D38FB">
        <w:t>4</w:t>
      </w:r>
      <w:r w:rsidR="001B1B67">
        <w:t>)</w:t>
      </w:r>
      <w:r w:rsidR="00EA0561">
        <w:t>.</w:t>
      </w:r>
      <w:r w:rsidR="00492F2C">
        <w:t xml:space="preserve"> </w:t>
      </w:r>
      <w:r w:rsidR="00137A8B">
        <w:t>PRLW’s</w:t>
      </w:r>
      <w:r w:rsidR="00743E48">
        <w:t xml:space="preserve"> </w:t>
      </w:r>
      <w:r w:rsidR="00B510DA">
        <w:t>sp</w:t>
      </w:r>
      <w:r w:rsidR="00FE496B">
        <w:t>ecificity</w:t>
      </w:r>
      <w:r w:rsidR="00743E48">
        <w:t xml:space="preserve"> was highest (1</w:t>
      </w:r>
      <w:r w:rsidR="00F320F4">
        <w:t xml:space="preserve">) for </w:t>
      </w:r>
      <w:r w:rsidR="00137A8B">
        <w:t>CO</w:t>
      </w:r>
      <w:r w:rsidR="00F320F4">
        <w:t>=200</w:t>
      </w:r>
      <w:r w:rsidR="00137A8B">
        <w:t>, DL</w:t>
      </w:r>
      <w:r w:rsidR="00FC394E">
        <w:t>=10</w:t>
      </w:r>
      <w:r w:rsidR="00743E48">
        <w:t xml:space="preserve"> and lowest (.929</w:t>
      </w:r>
      <w:r w:rsidR="00F320F4">
        <w:t xml:space="preserve">) for </w:t>
      </w:r>
      <w:r w:rsidR="00137A8B">
        <w:t>CO</w:t>
      </w:r>
      <w:r w:rsidR="00F320F4">
        <w:t xml:space="preserve"> = 170</w:t>
      </w:r>
      <w:r w:rsidR="00743E48" w:rsidRPr="00FB61E1">
        <w:t xml:space="preserve">, </w:t>
      </w:r>
      <w:r w:rsidR="00696823">
        <w:t>NB=8</w:t>
      </w:r>
      <w:r w:rsidR="001B1B67">
        <w:t xml:space="preserve"> (</w:t>
      </w:r>
      <w:r w:rsidR="00181636">
        <w:t xml:space="preserve">95% </w:t>
      </w:r>
      <w:r w:rsidR="0000181A">
        <w:t>CI width=.</w:t>
      </w:r>
      <w:r w:rsidR="0000458C">
        <w:t>00</w:t>
      </w:r>
      <w:r w:rsidR="000D38FB">
        <w:t>4</w:t>
      </w:r>
      <w:r w:rsidR="001B1B67">
        <w:t>)</w:t>
      </w:r>
      <w:r w:rsidR="00743E48">
        <w:t>.</w:t>
      </w:r>
      <w:r w:rsidR="00743E48" w:rsidRPr="00FB61E1">
        <w:t xml:space="preserve"> </w:t>
      </w:r>
      <w:r w:rsidR="00127938">
        <w:t xml:space="preserve">At all </w:t>
      </w:r>
      <w:r w:rsidR="00EA0561">
        <w:t>setting</w:t>
      </w:r>
      <w:r w:rsidR="00843636">
        <w:t>s</w:t>
      </w:r>
      <w:r w:rsidR="00817451">
        <w:t xml:space="preserve"> for both </w:t>
      </w:r>
      <w:ins w:id="36" w:author="Dixit, Sanjay" w:date="2015-12-04T09:36:00Z">
        <w:r w:rsidR="00435E61">
          <w:t>DA,</w:t>
        </w:r>
      </w:ins>
      <w:r w:rsidR="00EA0561">
        <w:t xml:space="preserve"> </w:t>
      </w:r>
      <w:r w:rsidR="007F0AE0">
        <w:t>A</w:t>
      </w:r>
      <w:ins w:id="37" w:author="Dixit, Sanjay" w:date="2015-12-04T09:36:00Z">
        <w:r w:rsidR="00435E61">
          <w:t>FL</w:t>
        </w:r>
      </w:ins>
      <w:r w:rsidR="00492F2C">
        <w:t xml:space="preserve"> resulted in the </w:t>
      </w:r>
      <w:r w:rsidR="00D556EA">
        <w:t>highest misclassification rate</w:t>
      </w:r>
      <w:r w:rsidR="00127938">
        <w:t>s</w:t>
      </w:r>
      <w:r w:rsidR="00D556EA">
        <w:t xml:space="preserve"> </w:t>
      </w:r>
      <w:r w:rsidR="00EA0561">
        <w:t>(</w:t>
      </w:r>
      <w:r w:rsidR="00987218">
        <w:t xml:space="preserve">RHID: 13%-54.2% across settings, PRLW: </w:t>
      </w:r>
      <w:r w:rsidR="00D31D2C">
        <w:t>0</w:t>
      </w:r>
      <w:r w:rsidR="00D556EA">
        <w:t>%</w:t>
      </w:r>
      <w:r w:rsidR="00D31D2C">
        <w:t>-45.2% across settings</w:t>
      </w:r>
      <w:r w:rsidR="00EA0561">
        <w:t>).</w:t>
      </w:r>
      <w:r w:rsidR="00FE31C5">
        <w:t xml:space="preserve"> </w:t>
      </w:r>
    </w:p>
    <w:p w14:paraId="09BA5430" w14:textId="035668F8" w:rsidR="00FB61E1" w:rsidRDefault="000D43BD" w:rsidP="00D92BA8">
      <w:pPr>
        <w:rPr>
          <w:i/>
          <w:iCs/>
        </w:rPr>
      </w:pPr>
      <w:r w:rsidRPr="000D43BD">
        <w:rPr>
          <w:b/>
        </w:rPr>
        <w:t>Conclusion:</w:t>
      </w:r>
      <w:r>
        <w:br/>
      </w:r>
      <w:r w:rsidR="00FB61E1" w:rsidRPr="00017859">
        <w:t>This model-based analysis</w:t>
      </w:r>
      <w:r w:rsidR="00017859" w:rsidRPr="00017859">
        <w:t xml:space="preserve"> </w:t>
      </w:r>
      <w:r w:rsidR="00127938">
        <w:t>suggests</w:t>
      </w:r>
      <w:r w:rsidR="00F15D7B">
        <w:t xml:space="preserve"> that higher cut-off</w:t>
      </w:r>
      <w:ins w:id="38" w:author="Dixit, Sanjay" w:date="2015-12-04T09:36:00Z">
        <w:r w:rsidR="00435E61">
          <w:t xml:space="preserve"> rate</w:t>
        </w:r>
      </w:ins>
      <w:r w:rsidR="00F15D7B">
        <w:t xml:space="preserve"> and</w:t>
      </w:r>
      <w:r w:rsidR="00017859" w:rsidRPr="00017859">
        <w:t xml:space="preserve"> delay</w:t>
      </w:r>
      <w:ins w:id="39" w:author="Dixit, Sanjay" w:date="2015-12-04T09:37:00Z">
        <w:r w:rsidR="00435E61">
          <w:t>ed therapy following arrhythmia detection</w:t>
        </w:r>
      </w:ins>
      <w:r w:rsidR="00017859" w:rsidRPr="00017859">
        <w:t xml:space="preserve"> </w:t>
      </w:r>
      <w:ins w:id="40" w:author="Dixit, Sanjay" w:date="2015-12-04T09:37:00Z">
        <w:r w:rsidR="00435E61">
          <w:t>enhance</w:t>
        </w:r>
      </w:ins>
      <w:r w:rsidR="00017859" w:rsidRPr="00017859">
        <w:t xml:space="preserve"> </w:t>
      </w:r>
      <w:ins w:id="41" w:author="Dixit, Sanjay" w:date="2015-12-04T09:37:00Z">
        <w:r w:rsidR="00435E61">
          <w:t>accuracy of two differe</w:t>
        </w:r>
      </w:ins>
      <w:ins w:id="42" w:author="Dixit, Sanjay" w:date="2015-12-04T09:38:00Z">
        <w:r w:rsidR="00435E61">
          <w:t>n</w:t>
        </w:r>
      </w:ins>
      <w:ins w:id="43" w:author="Dixit, Sanjay" w:date="2015-12-04T09:37:00Z">
        <w:r w:rsidR="00435E61">
          <w:t>t DA</w:t>
        </w:r>
      </w:ins>
      <w:r w:rsidR="00492F2C">
        <w:t xml:space="preserve">. </w:t>
      </w:r>
      <w:ins w:id="44" w:author="Dixit, Sanjay" w:date="2015-12-04T09:39:00Z">
        <w:r w:rsidR="00435E61">
          <w:t>Amongst various arrhythmia scenarios, a</w:t>
        </w:r>
      </w:ins>
      <w:r w:rsidR="00492F2C">
        <w:t>trial flutter ha</w:t>
      </w:r>
      <w:ins w:id="45" w:author="Dixit, Sanjay" w:date="2015-12-04T09:39:00Z">
        <w:r w:rsidR="00435E61">
          <w:t>d</w:t>
        </w:r>
      </w:ins>
      <w:r w:rsidR="00492F2C">
        <w:t xml:space="preserve"> the highest misclassification rate.</w:t>
      </w:r>
      <w:r w:rsidR="00FB61E1" w:rsidRPr="00017859">
        <w:t xml:space="preserve"> </w:t>
      </w:r>
    </w:p>
    <w:p w14:paraId="4C3C7E6B" w14:textId="77777777" w:rsidR="00FB61E1" w:rsidRDefault="00FB61E1" w:rsidP="00D92BA8"/>
    <w:sectPr w:rsidR="00FB61E1" w:rsidSect="00303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CF3919" w15:done="0"/>
  <w15:commentEx w15:paraId="0284352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xit, Sanjay">
    <w15:presenceInfo w15:providerId="None" w15:userId="Dixit, Sanja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6F5"/>
    <w:rsid w:val="0000181A"/>
    <w:rsid w:val="000039F2"/>
    <w:rsid w:val="0000458C"/>
    <w:rsid w:val="00017859"/>
    <w:rsid w:val="000528CC"/>
    <w:rsid w:val="00095328"/>
    <w:rsid w:val="000A41DD"/>
    <w:rsid w:val="000D272F"/>
    <w:rsid w:val="000D38FB"/>
    <w:rsid w:val="000D43BD"/>
    <w:rsid w:val="00127938"/>
    <w:rsid w:val="00137A8B"/>
    <w:rsid w:val="0015229A"/>
    <w:rsid w:val="00181636"/>
    <w:rsid w:val="001B1B67"/>
    <w:rsid w:val="00203795"/>
    <w:rsid w:val="002118DF"/>
    <w:rsid w:val="002924DE"/>
    <w:rsid w:val="002932EC"/>
    <w:rsid w:val="002E5ECF"/>
    <w:rsid w:val="002F42F6"/>
    <w:rsid w:val="003039F3"/>
    <w:rsid w:val="00361A25"/>
    <w:rsid w:val="003B2346"/>
    <w:rsid w:val="003F3292"/>
    <w:rsid w:val="003F4129"/>
    <w:rsid w:val="003F626F"/>
    <w:rsid w:val="00411966"/>
    <w:rsid w:val="00433C85"/>
    <w:rsid w:val="00435E61"/>
    <w:rsid w:val="00436508"/>
    <w:rsid w:val="00443A62"/>
    <w:rsid w:val="00492F2C"/>
    <w:rsid w:val="004B55B0"/>
    <w:rsid w:val="004E791D"/>
    <w:rsid w:val="004F01B1"/>
    <w:rsid w:val="00512E0F"/>
    <w:rsid w:val="006527A3"/>
    <w:rsid w:val="006535A2"/>
    <w:rsid w:val="00663708"/>
    <w:rsid w:val="00664921"/>
    <w:rsid w:val="00674632"/>
    <w:rsid w:val="0069573D"/>
    <w:rsid w:val="00696823"/>
    <w:rsid w:val="006A14AE"/>
    <w:rsid w:val="006B743D"/>
    <w:rsid w:val="006D4737"/>
    <w:rsid w:val="00721065"/>
    <w:rsid w:val="00733A76"/>
    <w:rsid w:val="00743E48"/>
    <w:rsid w:val="007542C0"/>
    <w:rsid w:val="007663EF"/>
    <w:rsid w:val="00774855"/>
    <w:rsid w:val="00791287"/>
    <w:rsid w:val="007A428D"/>
    <w:rsid w:val="007E2450"/>
    <w:rsid w:val="007E4710"/>
    <w:rsid w:val="007F0AA9"/>
    <w:rsid w:val="007F0AE0"/>
    <w:rsid w:val="008005C1"/>
    <w:rsid w:val="00803159"/>
    <w:rsid w:val="008158C5"/>
    <w:rsid w:val="00817451"/>
    <w:rsid w:val="00817958"/>
    <w:rsid w:val="00843636"/>
    <w:rsid w:val="00867898"/>
    <w:rsid w:val="0088430D"/>
    <w:rsid w:val="008F19C7"/>
    <w:rsid w:val="00907F74"/>
    <w:rsid w:val="00925F2E"/>
    <w:rsid w:val="009363B2"/>
    <w:rsid w:val="009869D7"/>
    <w:rsid w:val="00987218"/>
    <w:rsid w:val="009B4662"/>
    <w:rsid w:val="009B5572"/>
    <w:rsid w:val="009C21A6"/>
    <w:rsid w:val="009C44B9"/>
    <w:rsid w:val="009E0FB3"/>
    <w:rsid w:val="00A371B4"/>
    <w:rsid w:val="00AD722D"/>
    <w:rsid w:val="00B05012"/>
    <w:rsid w:val="00B152D5"/>
    <w:rsid w:val="00B510DA"/>
    <w:rsid w:val="00B5406A"/>
    <w:rsid w:val="00B811A2"/>
    <w:rsid w:val="00B96E9D"/>
    <w:rsid w:val="00BC4BFA"/>
    <w:rsid w:val="00C13272"/>
    <w:rsid w:val="00C35919"/>
    <w:rsid w:val="00C35EB1"/>
    <w:rsid w:val="00C36BDB"/>
    <w:rsid w:val="00C37F53"/>
    <w:rsid w:val="00C56530"/>
    <w:rsid w:val="00C864FB"/>
    <w:rsid w:val="00C873B3"/>
    <w:rsid w:val="00C9217A"/>
    <w:rsid w:val="00CA26D3"/>
    <w:rsid w:val="00CB4CD0"/>
    <w:rsid w:val="00CC091C"/>
    <w:rsid w:val="00CD0346"/>
    <w:rsid w:val="00CE23E8"/>
    <w:rsid w:val="00D06AAC"/>
    <w:rsid w:val="00D21E56"/>
    <w:rsid w:val="00D31D2C"/>
    <w:rsid w:val="00D32907"/>
    <w:rsid w:val="00D556EA"/>
    <w:rsid w:val="00D73BAB"/>
    <w:rsid w:val="00D7687C"/>
    <w:rsid w:val="00D869C4"/>
    <w:rsid w:val="00D92BA8"/>
    <w:rsid w:val="00D968AA"/>
    <w:rsid w:val="00DA028F"/>
    <w:rsid w:val="00DB1F56"/>
    <w:rsid w:val="00DC5349"/>
    <w:rsid w:val="00DF43B1"/>
    <w:rsid w:val="00E04CB0"/>
    <w:rsid w:val="00E73A7B"/>
    <w:rsid w:val="00E97455"/>
    <w:rsid w:val="00EA0561"/>
    <w:rsid w:val="00EB2D4E"/>
    <w:rsid w:val="00EE546A"/>
    <w:rsid w:val="00F136F5"/>
    <w:rsid w:val="00F15D7B"/>
    <w:rsid w:val="00F320F4"/>
    <w:rsid w:val="00F45F6B"/>
    <w:rsid w:val="00F633D5"/>
    <w:rsid w:val="00FA6A50"/>
    <w:rsid w:val="00FB61E1"/>
    <w:rsid w:val="00FC394E"/>
    <w:rsid w:val="00FD07BE"/>
    <w:rsid w:val="00FE31C5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3E65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3B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35E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5E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5E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5E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5E6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36BD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3B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35E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5E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5E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5E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5E6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36B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commentsExtended" Target="commentsExtended.xml"/><Relationship Id="rId8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330</Words>
  <Characters>1894</Characters>
  <Application>Microsoft Macintosh Word</Application>
  <DocSecurity>0</DocSecurity>
  <Lines>32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liangjac</dc:creator>
  <cp:lastModifiedBy>mlab</cp:lastModifiedBy>
  <cp:revision>5</cp:revision>
  <dcterms:created xsi:type="dcterms:W3CDTF">2015-12-04T13:08:00Z</dcterms:created>
  <dcterms:modified xsi:type="dcterms:W3CDTF">2015-12-04T18:19:00Z</dcterms:modified>
</cp:coreProperties>
</file>